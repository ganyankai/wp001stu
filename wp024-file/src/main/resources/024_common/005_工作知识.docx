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2019年8月1日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1、unable to install syscall filter：Java.lang.UnsupportedOperationException:seccomp unavailable: requires kernel 3.5+ with CONFIG_SECCOMPandCONFIG_SECCOMP_FILTERcompiledinatorg.elasticsearch.bootstrap.Seccomp.linuxImpl(Seccomp.java:349)[elasticsearch-5.0.0.jar:5.0.0]at org.elasticsearch.bootstrap.Seccomp.init(Seccomp.java:630) ~[elasticsearch-5.0.0.jar:5.0.0]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原因：主要是linux的版本过低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解决方案：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重新安装新版本的linux系统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2、ERROR: bootstrap checks failed：max file descriptors [4096] for elasticsearch process likely too low, increase to at least [65536]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原因：无法创建本地文件问题,用户最大可创建文件数太小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解决方案：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切换到root用户，编辑limits.conf配置文件， 添加类似如下内容：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vi /etc/security/limits.conf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添加如下内容：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  soft nofile 65536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hard nofile 131072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soft nproc 2048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hard nproc 4096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备注：* 代表Linux所有用户名称(比如hadoop)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保存、退出、重新登录才可生效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3、max number of threads [1024] for user [es] likely too low, increase to at least [2048]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原因：无法创建本地线程问题,用户最大可创建线程数太小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解决方案：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切换到root用户，进入limits.d目录下，修改90-nproc.conf 配置文件。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vi /etc/security/limits.d/90-nproc.conf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修改 * soft nproc 1024 为  * soft nproc 2048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4、max virtual memory areas vm.max_map_count [65530] likely too low, increase to at least [262144]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原因：最大虚拟内存太小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解决方案：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切换到root用户下，修改配置文件sysctl.conf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vi /etc/sysctl.conf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添加下面配置：vm.max_map_count=655360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并执行命令：sysctl -p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5、ElasticSearch启动找不到主机或路由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原因：ElasticSearch 单播配置有问题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解决方案：检查ElasticSearch中的配置文件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vi  config/elasticsearch.yml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注意此配置格式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discovery.zen.ping.unicast.hosts:["192.168.**.**:9300","192.168.**.**:9300"]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6、org.elasticsearch.transport.RemoteTransportException: Failed to deserialize exception response from stream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原因：ElasticSearch节点之间的jdk版本不一致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7、Unsupported major.minor version 52.0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原因：jdk版本太低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解决方案：elasticsearch5.0.0支持jdk1.8.0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7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8、bin/elasticsearch-plugin install license        ERROR: Unknown plugin license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原因：ElasticSearch5.0.0以后插件命令已经改变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解决方案：bin/elasticsearch-plugin install x-pack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9、启动异常：ERROR: bootstrap checks failed   system call filters failed to install; check the logs and fix your configuration or disable system call filters at your own risk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原因：因为Centos6不支持SecComp，而ES5.2.1默认bootstrap.system_call_filter为true进行检测，所以导致检测失败，失败后直接导致ES不能启动。详见 ：https://github.com/elastic/elasticsearch/issues/22899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解决方案：在elasticsearch.yml中配置bootstrap.system_call_filter为false，注意要在Memory下面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bootstrap.memory_lock: false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bootstrap.system_call_filter: 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10、格式问题：Exception in thread "main" 2017-11-10 06:29:49,106 main ERROR No log4j2 configuration file found. Using default configuration: logging only errors to the console. Set system property 'log4j2.debug' to show Log4j2 internal initialization logging.ElasticsearchParseException[malformed, expected settings to start with 'object', instead was [VALUE_STRING]]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原因：elasticsearch.yml中的配置项的格式有问题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解决方案：请尽量保持冒号前面没空格，后面一个空格，不要用tab键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bootstrap.memory_lock: false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bookmarkStart w:id="8" w:name="_GoBack"/>
      <w:bookmarkEnd w:id="8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2019年7月29日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005-任务调度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任务调度框架Quartz原理简介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2018年01月17日 17:23:59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"https://me.csdn.net/u014427391" \t "https://blog.csdn.net/u014427391/article/details/_blank"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shd w:val="clear" w:fill="FFFFFF"/>
        </w:rPr>
        <w:t>smileNicky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阅读数 4747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val="en-US" w:eastAsia="zh-CN" w:bidi="ar"/>
        </w:rPr>
        <w:t>所属专栏：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"https://blog.csdn.net/column/details/webskill.html" \t "https://blog.csdn.net/u014427391/article/details/_blank"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shd w:val="clear" w:fill="FFFFFF"/>
        </w:rPr>
        <w:t>Web开发技术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"https://blog.csdn.net/column/details/javaee-learning.html" \t "https://blog.csdn.net/u014427391/article/details/_blank"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shd w:val="clear" w:fill="FFFFFF"/>
        </w:rPr>
        <w:t>企业级Java应用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lang w:val="en-US" w:eastAsia="zh-CN" w:bidi="ar"/>
        </w:rPr>
        <w:t> 版权声明：本文为博主原创文章，未经博主允许不得转载。 https://blog.csdn.net/u014427391/article/details/79087865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2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" w:name="t0"/>
      <w:bookmarkEnd w:id="1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文章目录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"_Quartz_1"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第一章 Quartz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"11_Quartz_3"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1.1 Quartz概念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"12_Quartz_6"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1.2 Quartz任务调度主要元素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"13_Quartz_14"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1.3 Quartz特点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"14_Quartz_20"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1.4 Quartz基本元素关系图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"_Trigger_25"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第二章 Trigger(触发器)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"21_Trigger_27"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2.1 Trigger定义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"22_Trigger_30"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2.2 Trigger属性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"23_Trigger_38"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2.3 Trigger类型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"231_SimpleTrigger_40"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2.3.1 SimpleTrigger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"232_CalendarIntervalTrigger_56"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2.3.2 CalendarIntervalTrigger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"233_DailyTimeIntervalTrigger_70"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2.3.3 DailyTimeIntervalTrigger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"234_CronTrigge_91"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2.3.4 CronTrigge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"_Scheduler_144"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第三章 Scheduler(任务调度器)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"31Scheduler_146"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3.1Scheduler定义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"32_Schedule_157"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3.2 Schedule种类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"33_Schedule_165"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3.3 Schedule工厂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"_Job_168"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第四章 Job(任务)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"41_Job_170"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4.1 Job定义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"42_Job_173"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4.2 Job类型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"43_Job_178"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4.3 Job属性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"_Quartz_185"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第五章 Quartz线程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"51_Quartz_187"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5.1 Quartz线程分类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"https://blog.csdn.net/u014427391/article/details/79087865" \l "_193" \t "https://blog.csdn.net/u014427391/article/details/_self"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附录：参考资料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" w:name="t1"/>
      <w:bookmarkEnd w:id="2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第一章 Quartz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1.1 Quartz概念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Quartz是OpenSymphony开源组织的一个Java开源项目， 在2009被Terracotta收购。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"http://www.quartz-scheduler.org/"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Quartz官网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1.2 Quartz任务调度主要元素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120" w:right="12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Quartz任务调度的主要元素有：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Trigger(触发器)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Scheduler(任务调度器)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Job(任务)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其中Trigger，Job是元数据，Scheduler才是任务调度的控制器。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1.3 Quartz特点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0" w:lineRule="atLeast"/>
        <w:ind w:left="1320" w:righ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EEF0F4"/>
        </w:rPr>
        <w:t>强大的调度功能，例如支持多样的调度方式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0" w:lineRule="atLeast"/>
        <w:ind w:left="1320" w:righ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EEF0F4"/>
        </w:rPr>
        <w:t>灵活的应用方式，例如支持任务和调度的多种组合方式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0" w:lineRule="atLeast"/>
        <w:ind w:left="1320" w:righ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fill="EEF0F4"/>
        </w:rPr>
        <w:t>分布式和集群功能，在被Terracotta收购后，在Quartz的基础上的拓展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1.4 Quartz基本元素关系图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drawing>
          <wp:inline distT="0" distB="0" distL="114300" distR="114300">
            <wp:extent cx="4648200" cy="3238500"/>
            <wp:effectExtent l="0" t="0" r="0" b="0"/>
            <wp:docPr id="2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" w:name="t2"/>
      <w:bookmarkEnd w:id="3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第二章 Trigger(触发器)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2.1 Trigger定义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Trigger也即触发器，用于定义任务调度时间规则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2.2 Trigger属性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startTime和endTime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所有的Trigger都包含startTime、endTime这两个属性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优先级(Priority)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触发器的优先级值默认为5，不过注意优先级是针对同一时刻来说的，在同一时刻优先级高的先触发。假如一个触发器被执行时间为3:00，另外一个为3:01，那么肯定是先执行时间为3:00的触发器。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错失触发(Misfire)策略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在任务调度中，并不能保证所有的触发器都会在指定时间被触发，假如Scheduler资源不足或者服务器重启的情况，就好发生错失触发的情况。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2.3 Trigger类型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在任务调度Quartz中，Trigger主要的触发器有：SimpleTrigger，CalendarIntervelTrigger，DailyTimeIntervalTrigger，CronTrigger，注意，本博客所介绍的触发器都是基于Quartz2.2.x版本的，不同版本，触发器类型略有不同。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  <w:t>2.3.1 SimpleTrigger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SimpleTrigger是一种最基本的触发器，指定从某一个时间开始，以一定的时间间隔执行的任务。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120" w:right="12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SimpleTrigger的属性有：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repeatInterval重复间隔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repeatCount重复次数，实际执行次数是repeatCount+1。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>simpleSchedule()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 xml:space="preserve">    //.withIntervalInHours(1) //每小时执行一次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ab/>
      </w: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>.withIntervalInMinutes(1) //每分钟执行一次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ab/>
      </w: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>//.repeatForever() //次数不限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 xml:space="preserve">    .withRepeatCount(10) //次数为10次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 xml:space="preserve">    .build();//构建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Fonts w:hint="eastAsia" w:ascii="DejaVu Sans Mono" w:hAnsi="DejaVu Sans Mono" w:eastAsia="DejaVu Sans Mono" w:cs="DejaVu Sans Mono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  <w:t>2.3.2 CalendarIntervalTrigger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CalendarIntervalTrigger和SimpleTrigger不同的是，SimpleTrigger指定的时间间隔为毫秒，CalendarIntervalTrigger支持的间隔单位有秒，分钟，小时，天，月，年，星期。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120" w:right="12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CalendarIntervalTrigger的属性有：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interval 执行间隔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intervalUnit 执行间隔的单位（秒，分钟，小时，天，月，年，星期）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>calendarIntervalSchedule()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 xml:space="preserve">    .withIntervalInDays(1) //每天执行一次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ab/>
      </w: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>//.withIntervalInWeeks(1) //每周执行一次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 xml:space="preserve">    .build();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  <w:t>2.3.3 DailyTimeIntervalTrigger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DailyTimeIntervalTrigger和SimpleTrigger不同的是不仅可以支持SimpleTrigger支持时间间隔类型，而且还支持指定星期。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120" w:right="12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DailyTimeIntervalTrigger的属性有：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startTimeOfDay 每天开始时间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endTimeOfDay 每天结束时间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daysOfWeek 需要执行的星期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interval 执行间隔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intervalUnit 执行间隔的单位（秒，分钟，小时，天，月，年，星期）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repeatCount 重复次数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>dailyTimeIntervalSchedule()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 xml:space="preserve">    .startingDailyAt(TimeOfDay.hourAndMinuteOfDay(9, 0)) //第天9：00开始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 xml:space="preserve">    .endingDailyAt(TimeOfDay.hourAndMinuteOfDay(15, 0)) //15：00 结束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 xml:space="preserve">    .onDaysOfTheWeek(MONDAY,TUESDAY,WEDNESDAY,THURSDAY,FRIDAY) //周一至周五执行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 xml:space="preserve">    .withIntervalInHours(1) //每间隔1小时执行一次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 xml:space="preserve">    .withRepeatCount(100) //最多重复100次（实际执行100+1次）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 xml:space="preserve">    .build();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5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6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  <w:t>2.3.4 CronTrigge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CronTrigger适合于更复杂的任务，它支持Linux Cron的语法。CronTrigger覆盖了以上三种Trigger的大部分功能。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CronTrigger的属性只有;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： Cron表达式，Cron表达式需要程序员自己编写，比较复杂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>cronSchedule("0 0/3 9-15 * * ?") // 每天9:00-15:00，每隔3分钟执行一次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 xml:space="preserve">    .build();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>cronSchedule("0 30 9 ? * MON") // 每周一，9:30执行一次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>.build();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 xml:space="preserve">weeklyOnDayAndHourAndMinute(MONDAY,9, 30) //等同于 0 30 9 ? * MON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</w:pPr>
      <w:r>
        <w:rPr>
          <w:rStyle w:val="14"/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AFAFA"/>
        </w:rPr>
        <w:t xml:space="preserve">    .build();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8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shd w:val="clear" w:fill="FAFAFA"/>
        </w:rPr>
        <w:t>9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Cron表达式</w:t>
      </w:r>
    </w:p>
    <w:tbl>
      <w:tblPr>
        <w:tblStyle w:val="9"/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6"/>
        <w:gridCol w:w="4105"/>
        <w:gridCol w:w="2778"/>
        <w:gridCol w:w="544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位置</w:t>
            </w:r>
          </w:p>
        </w:tc>
        <w:tc>
          <w:tcPr>
            <w:tcW w:w="4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时间域</w:t>
            </w:r>
          </w:p>
        </w:tc>
        <w:tc>
          <w:tcPr>
            <w:tcW w:w="2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允许值</w:t>
            </w:r>
          </w:p>
        </w:tc>
        <w:tc>
          <w:tcPr>
            <w:tcW w:w="5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特殊值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秒</w:t>
            </w:r>
          </w:p>
        </w:tc>
        <w:tc>
          <w:tcPr>
            <w:tcW w:w="2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0-59</w:t>
            </w:r>
          </w:p>
        </w:tc>
        <w:tc>
          <w:tcPr>
            <w:tcW w:w="5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,- * 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分钟</w:t>
            </w:r>
          </w:p>
        </w:tc>
        <w:tc>
          <w:tcPr>
            <w:tcW w:w="2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0-59</w:t>
            </w:r>
          </w:p>
        </w:tc>
        <w:tc>
          <w:tcPr>
            <w:tcW w:w="5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,- * 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4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小时</w:t>
            </w:r>
          </w:p>
        </w:tc>
        <w:tc>
          <w:tcPr>
            <w:tcW w:w="2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0-23</w:t>
            </w:r>
          </w:p>
        </w:tc>
        <w:tc>
          <w:tcPr>
            <w:tcW w:w="5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,- * 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4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日期</w:t>
            </w:r>
          </w:p>
        </w:tc>
        <w:tc>
          <w:tcPr>
            <w:tcW w:w="2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1-31</w:t>
            </w:r>
          </w:p>
        </w:tc>
        <w:tc>
          <w:tcPr>
            <w:tcW w:w="5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,- * ? / L W C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4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月份</w:t>
            </w:r>
          </w:p>
        </w:tc>
        <w:tc>
          <w:tcPr>
            <w:tcW w:w="2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1-12</w:t>
            </w:r>
          </w:p>
        </w:tc>
        <w:tc>
          <w:tcPr>
            <w:tcW w:w="5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,- * 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4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星期</w:t>
            </w:r>
          </w:p>
        </w:tc>
        <w:tc>
          <w:tcPr>
            <w:tcW w:w="2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1-7</w:t>
            </w:r>
          </w:p>
        </w:tc>
        <w:tc>
          <w:tcPr>
            <w:tcW w:w="5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,- * ? / L C #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4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年份(可选)</w:t>
            </w:r>
          </w:p>
        </w:tc>
        <w:tc>
          <w:tcPr>
            <w:tcW w:w="2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1-31</w:t>
            </w:r>
          </w:p>
        </w:tc>
        <w:tc>
          <w:tcPr>
            <w:tcW w:w="54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,- * /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星号()：可用在所有字段中，表示对应时间域的每一个时刻，例如， 在分钟字段时，表示“每分钟”；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问号（?）：该字符只在日期和星期字段中使用，它通常指定为“无意义的值”，相当于点位符；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减号(-)：表达一个范围，如在小时字段中使用“10-12”，则表示从10到12点，即10,11,12；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逗号(,)：表达一个列表值，如在星期字段中使用“MON,WED,FRI”，则表示星期一，星期三和星期五；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斜杠(/)：x/y表达一个等步长序列，x为起始值，y为增量步长值。如在分钟字段中使用0/15，则表示为0,15,30和45秒，而5/15在分钟字段中表示5,20,35,50，你也可以使用*/y，它等同于0/y；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L：该字符只在日期和星期字段中使用，代表“Last”的意思，但它在两个字段中意思不同。L在日期字段中，表示这个月份的最后一天，如一月的31号，非闰年二月的28号；如果L用在星期中，则表示星期六，等同于7。但是，如果L出现在星期字段里，而且在前面有一个数值X，则表示“这个月的最后X天”，例如，6L表示该月的最后星期五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W：该字符只能出现在日期字段里，是对前导日期的修饰，表示离该日期最近的工作日。例如15W表示离该月15号最近的工作日，如果该月15号是星期六，则匹配14号星期五；如果15日是星期日，则匹配16号星期一；如果15号是星期二，那结果就是15号星期二。但必须注意关联的匹配日期不能够跨月，如你指定1W，如果1号是星期六，结果匹配的是3号星期一，而非上个月最后的那天。W字符串只能指定单一日期，而不能指定日期范围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LW组合：在日期字段可以组合使用LW，它的意思是当月的最后一个工作日；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井号(#)：该字符只能在星期字段中使用，表示当月某个工作日。如6#3表示当月的第三个星期五(6表示星期五，#3表示当前的第三个)，而4#5表示当月的第五个星期三，假设当月没有第五个星期三，忽略不触发；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：该字符只在日期和星期字段中使用，代表“Calendar”的意思。它的意思是计划所关联的日期，如果日期没有被关联，则相当于日历中所有日期。例如5C在日期字段中就相当于日历5日以后的第一天。1C在星期字段中相当于星期日后的第一天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Cron表达式对特殊字符的大小写不敏感，对代表星期的缩写英文大小写也不敏感。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" w:name="t3"/>
      <w:bookmarkEnd w:id="4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第三章 Scheduler(任务调度器)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3.1Scheduler定义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Scheduler就是任务调度控制器，Scheduler有两个重要组件：ThreadPool和JobStore。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注意：Job和Trigger需要存储下来才可以被使用。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ThreadPool就是线程池，所有的任务都会被线程池执行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JobStore是来存储运行时信息的，包括Trigger，Scheduler，JobDetail，业务锁等等。JobStore实现有RAMJob(内存实现)，JobStoreTX(JDBC，事务由Quartz管理），JobStoreCMT(JDBC，使用容器事务)，ClusteredJobStore(集群实现)等等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注意：Job和Trigger需要存储下来才可以被使用。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3.2 Schedule种类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120" w:right="12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Schedule有三种：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StdScheduler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RemoteMBeanScheduler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RemoteScheduler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其中StdScheduler最常用。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3.3 Schedule工厂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Schedule是由Schedule工厂创建的，有DirectSchedulerFactory或者StdSchedulerFactory，StdSchedulerFactory使用比较多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" w:name="t4"/>
      <w:bookmarkEnd w:id="5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第四章 Job(任务)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4.1 Job定义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Job：也就是表示被调度的任务.JobDetail是任务的定义，而Job是任务的执行逻辑。在JobDetail里会引用一个Job Class定义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4.2 Job类型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Job有两种类型：无状态的(stateless)和有状态的(stateful)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shd w:val="clear" w:fill="EEF0F4"/>
        </w:rPr>
        <w:t>区别在于：对于同一个Trigger来说，有状态的Job不能异步执行，也就是说需要等上一个任务Job执行完成后，才可以触发下一次执行。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4.3 Job属性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Job的属性有两种：volatility和durability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shd w:val="clear" w:fill="EEF0F4"/>
        </w:rPr>
        <w:t>volatility表示任务是否持久化到数据库存储;</w:t>
      </w:r>
      <w:r>
        <w:rPr>
          <w:rFonts w:hint="eastAsia" w:ascii="微软雅黑" w:hAnsi="微软雅黑" w:eastAsia="微软雅黑" w:cs="微软雅黑"/>
          <w:color w:val="999999"/>
          <w:sz w:val="21"/>
          <w:szCs w:val="21"/>
          <w:shd w:val="clear" w:fill="EEF0F4"/>
        </w:rPr>
        <w:br w:type="textWrapping"/>
      </w:r>
      <w:r>
        <w:rPr>
          <w:rFonts w:hint="eastAsia" w:ascii="微软雅黑" w:hAnsi="微软雅黑" w:eastAsia="微软雅黑" w:cs="微软雅黑"/>
          <w:color w:val="999999"/>
          <w:sz w:val="21"/>
          <w:szCs w:val="21"/>
          <w:shd w:val="clear" w:fill="EEF0F4"/>
        </w:rPr>
        <w:t>durability表示在没有Trigger关联的条件下是否保留。</w:t>
      </w:r>
      <w:r>
        <w:rPr>
          <w:rFonts w:hint="eastAsia" w:ascii="微软雅黑" w:hAnsi="微软雅黑" w:eastAsia="微软雅黑" w:cs="微软雅黑"/>
          <w:color w:val="999999"/>
          <w:sz w:val="21"/>
          <w:szCs w:val="21"/>
          <w:shd w:val="clear" w:fill="EEF0F4"/>
        </w:rPr>
        <w:br w:type="textWrapping"/>
      </w:r>
      <w:r>
        <w:rPr>
          <w:rFonts w:hint="eastAsia" w:ascii="微软雅黑" w:hAnsi="微软雅黑" w:eastAsia="微软雅黑" w:cs="微软雅黑"/>
          <w:color w:val="999999"/>
          <w:sz w:val="21"/>
          <w:szCs w:val="21"/>
          <w:shd w:val="clear" w:fill="EEF0F4"/>
        </w:rPr>
        <w:t>volatility和durability都是boolean类型。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" w:name="t5"/>
      <w:bookmarkEnd w:id="6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第五章 Quartz线程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  <w:t>5.1 Quartz线程分类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在Quartz中，线程分为Scheduler调度线程和任务执行线程。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Scheduler调度线程主要有：执行常规调度的线程和执行misfired trigger的线程。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shd w:val="clear" w:fill="EEF0F4"/>
        </w:rPr>
        <w:t>执行常规调度的线程(Regular Scheduler Thread)：轮询查询存储的所有触发器，到达触发时间，就从线程池获取一个空闲的线程，执行与触发器关联的任务。</w:t>
      </w:r>
      <w:r>
        <w:rPr>
          <w:rFonts w:hint="eastAsia" w:ascii="微软雅黑" w:hAnsi="微软雅黑" w:eastAsia="微软雅黑" w:cs="微软雅黑"/>
          <w:color w:val="999999"/>
          <w:sz w:val="21"/>
          <w:szCs w:val="21"/>
          <w:shd w:val="clear" w:fill="EEF0F4"/>
        </w:rPr>
        <w:br w:type="textWrapping"/>
      </w:r>
      <w:r>
        <w:rPr>
          <w:rFonts w:hint="eastAsia" w:ascii="微软雅黑" w:hAnsi="微软雅黑" w:eastAsia="微软雅黑" w:cs="微软雅黑"/>
          <w:color w:val="999999"/>
          <w:sz w:val="21"/>
          <w:szCs w:val="21"/>
          <w:shd w:val="clear" w:fill="EEF0F4"/>
        </w:rPr>
        <w:t>执行错失调度的线程(Misfire Scheduler Thread)：Misfire线程扫描所有的触发器，检查是否有misfired的线程，也就是没有被执行错过的线程，有的话根据misfire的策略分别处理。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" w:name="t6"/>
      <w:bookmarkEnd w:id="7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附录：参考资料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"http://www.xuxueli.com/xxl-job/" \l "/"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http://www.xuxueli.com/xxl-job/#/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"https://www.cnblogs.com/drift-ice/p/3817269.html"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https://www.cnblogs.com/drift-ice/p/3817269.html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"https://www.ibm.com/developerworks/cn/opensource/os-cn-quartz/"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https://www.ibm.com/developerworks/cn/opensource/os-cn-quartz/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420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2019年7月22日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/***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* 老村长导出excel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* @param request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* @param response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* @throws Exception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@RequestMapping("exportExcelAllTime")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public void laocunzhangexcel(HttpServletRequest request, HttpServletResponse response) throws Exception{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String[] title={"id","姓名","密码","薪资","生日","id"}; //设置Excel文件字段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List&lt;User&gt; userList=userService.findAllUserList();//从数据库获取信息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String filename="信息表"+System.currentTimeMillis()+".xls";//设置文件名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String sheetName="学生信息表";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String[][] vakue=upd(userList);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HSSFWorkbook wb= ExcelUtil.getHSSFWorkbook(sheetName,title,vakue,null);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String ddate = new SimpleDateFormat("yyyyMMddhhmmss").format(Calendar.getInstance().getTime());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//设置下载 输出Excel文件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response.setContentType("application/vnd.ms-excel;charset=UTF-8");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response.setHeader("Content-Disposition", "attachment; filename="+ new String(filename.getBytes("gb2312"),"iso8859-1") + "_" + ddate + ".xls");// 设定输出文件头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ServletOutputStream output = response.getOutputStream();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wb.write(output);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output.flush();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output.close();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导出工具类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public class ExcelUtil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/*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* 导出Excel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*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public static HSSFWorkbook getHSSFWorkbook(String sheetName,String[] title,String [][] vakue,HSSFWorkbook wb){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if (wb == null){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    wb = new HSSFWorkbook();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int a =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//创建一页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HSSFSheet sheet=wb.createSheet();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//在sheet周中添加表头第0行，注意老版本poi对EXCEL行数限制s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HSSFRow row = sheet.createRow(a);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sheet.autoSizeColumn((short) 0); // 单元格宽度自适应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//设置表头居中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HSSFCellStyle style = wb.createCellStyle();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style.setAlignment(HSSFCellStyle.ALIGN_CENTER);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//声明列对象 创建表头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HSSFCell cell = null;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cell = row.createCell(0);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cell.setCellValue(sheetName);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//合并第一行单元格 代表起始行 结束行  起始列  结束列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sheet.addMergedRegion(new CellRangeAddress(0, 0, 0, 6));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cell.setCellStyle(style);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//创建标题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HSSFRow row1 = sheet.createRow(++a);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for(int i=0;i&lt;title.length;i++)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    row1.createCell(i).setCellValue(title[i]);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//设置值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    for(int l = 0;l&lt;1;l++)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        HSSFRow row2 = sheet.createRow(++a);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    for (int j = 0; j &lt;vakue.length; j++)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        row2.createCell(j).setCellValue(vakue[0][j]);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 return wb;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//初次写博客，有不足之处请多多指教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---------------------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作者：超级老村长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来源：CSDN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原文：https://blog.csdn.net/qq_37037991/article/details/83056670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版权声明：本文为博主原创文章，转载请附上博文链接！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2019年7月17日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ascii="Roboto" w:hAnsi="Roboto" w:eastAsia="Roboto" w:cs="Roboto"/>
          <w:i w:val="0"/>
          <w:caps/>
          <w:color w:val="98978B"/>
          <w:spacing w:val="0"/>
          <w:sz w:val="16"/>
          <w:szCs w:val="16"/>
          <w:u w:val="none"/>
          <w:shd w:val="clear" w:fill="F8F5F0"/>
        </w:rPr>
        <w:fldChar w:fldCharType="begin"/>
      </w:r>
      <w:r>
        <w:rPr>
          <w:rFonts w:ascii="Roboto" w:hAnsi="Roboto" w:eastAsia="Roboto" w:cs="Roboto"/>
          <w:i w:val="0"/>
          <w:caps/>
          <w:color w:val="98978B"/>
          <w:spacing w:val="0"/>
          <w:sz w:val="16"/>
          <w:szCs w:val="16"/>
          <w:u w:val="none"/>
          <w:shd w:val="clear" w:fill="F8F5F0"/>
        </w:rPr>
        <w:instrText xml:space="preserve"> HYPERLINK "https://www.e-learn.cn/content" </w:instrText>
      </w:r>
      <w:r>
        <w:rPr>
          <w:rFonts w:ascii="Roboto" w:hAnsi="Roboto" w:eastAsia="Roboto" w:cs="Roboto"/>
          <w:i w:val="0"/>
          <w:caps/>
          <w:color w:val="98978B"/>
          <w:spacing w:val="0"/>
          <w:sz w:val="16"/>
          <w:szCs w:val="16"/>
          <w:u w:val="none"/>
          <w:shd w:val="clear" w:fill="F8F5F0"/>
        </w:rPr>
        <w:fldChar w:fldCharType="separate"/>
      </w:r>
      <w:r>
        <w:rPr>
          <w:rStyle w:val="13"/>
          <w:rFonts w:hint="default" w:ascii="Roboto" w:hAnsi="Roboto" w:eastAsia="Roboto" w:cs="Roboto"/>
          <w:i w:val="0"/>
          <w:caps/>
          <w:color w:val="98978B"/>
          <w:spacing w:val="0"/>
          <w:sz w:val="16"/>
          <w:szCs w:val="16"/>
          <w:u w:val="none"/>
          <w:shd w:val="clear" w:fill="F8F5F0"/>
        </w:rPr>
        <w:t>码农之家</w:t>
      </w:r>
      <w:r>
        <w:rPr>
          <w:rFonts w:hint="default" w:ascii="Roboto" w:hAnsi="Roboto" w:eastAsia="Roboto" w:cs="Roboto"/>
          <w:i w:val="0"/>
          <w:caps/>
          <w:color w:val="98978B"/>
          <w:spacing w:val="0"/>
          <w:sz w:val="16"/>
          <w:szCs w:val="16"/>
          <w:u w:val="none"/>
          <w:shd w:val="clear" w:fill="F8F5F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FD7CA" w:sz="6" w:space="6"/>
          <w:left w:val="single" w:color="DFD7CA" w:sz="6" w:space="11"/>
          <w:bottom w:val="single" w:color="DFD7CA" w:sz="6" w:space="6"/>
          <w:right w:val="single" w:color="DFD7CA" w:sz="6" w:space="11"/>
        </w:pBdr>
        <w:shd w:val="clear" w:fill="F8F5F0"/>
        <w:spacing w:before="0" w:beforeAutospacing="0" w:after="300" w:afterAutospacing="0" w:line="330" w:lineRule="atLeast"/>
        <w:ind w:left="720" w:firstLine="0"/>
        <w:jc w:val="left"/>
        <w:rPr>
          <w:rFonts w:hint="default" w:ascii="Roboto" w:hAnsi="Roboto" w:eastAsia="Roboto" w:cs="Roboto"/>
          <w:i w:val="0"/>
          <w:caps/>
          <w:color w:val="3E3F3A"/>
          <w:spacing w:val="0"/>
          <w:sz w:val="16"/>
          <w:szCs w:val="16"/>
        </w:rPr>
      </w:pPr>
      <w:r>
        <w:rPr>
          <w:rFonts w:hint="default" w:ascii="Roboto" w:hAnsi="Roboto" w:eastAsia="Roboto" w:cs="Roboto"/>
          <w:i w:val="0"/>
          <w:caps/>
          <w:color w:val="3E3F3A"/>
          <w:spacing w:val="0"/>
          <w:kern w:val="0"/>
          <w:sz w:val="16"/>
          <w:szCs w:val="16"/>
          <w:shd w:val="clear" w:fill="F8F5F0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default" w:ascii="Roboto" w:hAnsi="Roboto" w:eastAsia="Roboto" w:cs="Roboto"/>
          <w:i w:val="0"/>
          <w:caps/>
          <w:color w:val="3E3F3A"/>
          <w:spacing w:val="0"/>
          <w:sz w:val="16"/>
          <w:szCs w:val="16"/>
          <w:shd w:val="clear" w:fill="F8F5F0"/>
        </w:rPr>
        <w:t> </w:t>
      </w:r>
      <w:r>
        <w:rPr>
          <w:rFonts w:hint="default" w:ascii="Roboto" w:hAnsi="Roboto" w:eastAsia="Roboto" w:cs="Roboto"/>
          <w:i w:val="0"/>
          <w:caps/>
          <w:color w:val="98978B"/>
          <w:spacing w:val="0"/>
          <w:sz w:val="16"/>
          <w:szCs w:val="16"/>
          <w:u w:val="none"/>
          <w:shd w:val="clear" w:fill="F8F5F0"/>
        </w:rPr>
        <w:fldChar w:fldCharType="begin"/>
      </w:r>
      <w:r>
        <w:rPr>
          <w:rFonts w:hint="default" w:ascii="Roboto" w:hAnsi="Roboto" w:eastAsia="Roboto" w:cs="Roboto"/>
          <w:i w:val="0"/>
          <w:caps/>
          <w:color w:val="98978B"/>
          <w:spacing w:val="0"/>
          <w:sz w:val="16"/>
          <w:szCs w:val="16"/>
          <w:u w:val="none"/>
          <w:shd w:val="clear" w:fill="F8F5F0"/>
        </w:rPr>
        <w:instrText xml:space="preserve"> HYPERLINK "https://www.e-learn.cn/content/mysql" </w:instrText>
      </w:r>
      <w:r>
        <w:rPr>
          <w:rFonts w:hint="default" w:ascii="Roboto" w:hAnsi="Roboto" w:eastAsia="Roboto" w:cs="Roboto"/>
          <w:i w:val="0"/>
          <w:caps/>
          <w:color w:val="98978B"/>
          <w:spacing w:val="0"/>
          <w:sz w:val="16"/>
          <w:szCs w:val="16"/>
          <w:u w:val="none"/>
          <w:shd w:val="clear" w:fill="F8F5F0"/>
        </w:rPr>
        <w:fldChar w:fldCharType="separate"/>
      </w:r>
      <w:r>
        <w:rPr>
          <w:rStyle w:val="13"/>
          <w:rFonts w:hint="default" w:ascii="Roboto" w:hAnsi="Roboto" w:eastAsia="Roboto" w:cs="Roboto"/>
          <w:i w:val="0"/>
          <w:caps/>
          <w:color w:val="98978B"/>
          <w:spacing w:val="0"/>
          <w:sz w:val="16"/>
          <w:szCs w:val="16"/>
          <w:u w:val="none"/>
          <w:shd w:val="clear" w:fill="F8F5F0"/>
        </w:rPr>
        <w:t>MYSQL</w:t>
      </w:r>
      <w:r>
        <w:rPr>
          <w:rFonts w:hint="default" w:ascii="Roboto" w:hAnsi="Roboto" w:eastAsia="Roboto" w:cs="Roboto"/>
          <w:i w:val="0"/>
          <w:caps/>
          <w:color w:val="98978B"/>
          <w:spacing w:val="0"/>
          <w:sz w:val="16"/>
          <w:szCs w:val="16"/>
          <w:u w:val="none"/>
          <w:shd w:val="clear" w:fill="F8F5F0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hint="default" w:ascii="Roboto" w:hAnsi="Roboto" w:eastAsia="Roboto" w:cs="Roboto"/>
          <w:i w:val="0"/>
          <w:caps/>
          <w:color w:val="3E3F3A"/>
          <w:spacing w:val="0"/>
          <w:kern w:val="0"/>
          <w:sz w:val="16"/>
          <w:szCs w:val="16"/>
          <w:shd w:val="clear" w:fill="F8F5F0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30" w:lineRule="atLeast"/>
        <w:ind w:left="720" w:hanging="360"/>
        <w:rPr>
          <w:color w:val="98978B"/>
        </w:rPr>
      </w:pPr>
      <w:r>
        <w:rPr>
          <w:rFonts w:hint="default" w:ascii="Roboto" w:hAnsi="Roboto" w:eastAsia="Roboto" w:cs="Roboto"/>
          <w:i w:val="0"/>
          <w:caps/>
          <w:color w:val="98978B"/>
          <w:spacing w:val="0"/>
          <w:sz w:val="16"/>
          <w:szCs w:val="16"/>
          <w:shd w:val="clear" w:fill="F8F5F0"/>
        </w:rPr>
        <w:t> SPRINGBOOT 调用 MYSQL存储过程的实战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F8F5F0" w:sz="6" w:space="6"/>
        </w:pBdr>
        <w:spacing w:before="0" w:beforeAutospacing="0" w:after="0" w:afterAutospacing="0" w:line="17" w:lineRule="atLeast"/>
        <w:ind w:left="0" w:right="0"/>
        <w:rPr>
          <w:sz w:val="42"/>
          <w:szCs w:val="42"/>
        </w:rPr>
      </w:pPr>
      <w:r>
        <w:rPr>
          <w:sz w:val="42"/>
          <w:szCs w:val="42"/>
        </w:rPr>
        <w:t>SpringBoot 调用 mysql存储过程的实战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 匿名 (未验证) 提交于 2019-03-12 01:20:41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 w:line="30" w:lineRule="atLeast"/>
        <w:ind w:left="-76" w:hanging="360"/>
      </w:pPr>
      <w:r>
        <w:rPr>
          <w:color w:val="93C54B"/>
          <w:u w:val="none"/>
        </w:rPr>
        <w:fldChar w:fldCharType="begin"/>
      </w:r>
      <w:r>
        <w:rPr>
          <w:color w:val="93C54B"/>
          <w:u w:val="none"/>
        </w:rPr>
        <w:instrText xml:space="preserve"> HYPERLINK "https://www.e-learn.cn/user/login?destination=/content/mysql/2061958%23comment-form" </w:instrText>
      </w:r>
      <w:r>
        <w:rPr>
          <w:color w:val="93C54B"/>
          <w:u w:val="none"/>
        </w:rPr>
        <w:fldChar w:fldCharType="separate"/>
      </w:r>
      <w:r>
        <w:rPr>
          <w:rStyle w:val="13"/>
          <w:color w:val="93C54B"/>
          <w:u w:val="none"/>
        </w:rPr>
        <w:t>登录</w:t>
      </w:r>
      <w:r>
        <w:rPr>
          <w:color w:val="93C54B"/>
          <w:u w:val="none"/>
        </w:rPr>
        <w:fldChar w:fldCharType="end"/>
      </w:r>
      <w:r>
        <w:t> 发表评论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 w:line="30" w:lineRule="atLeast"/>
        <w:ind w:left="-76" w:hanging="360"/>
      </w:pPr>
      <w:r>
        <w:t>156 次浏览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30" w:lineRule="atLeast"/>
        <w:ind w:left="0" w:right="0"/>
      </w:pPr>
      <w:r>
        <w:t>网络上写的一堆都不能用的 好吧..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ascii="微软雅黑" w:hAnsi="微软雅黑" w:eastAsia="微软雅黑" w:cs="微软雅黑"/>
          <w:color w:val="3F3F3F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3F3F3F"/>
          <w:sz w:val="33"/>
          <w:szCs w:val="33"/>
        </w:rPr>
        <w:t>首先创建 存储过程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>DROP PROCEDURE IF EXISTS dfsSons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>CREATE PROCEDURE dfsSons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>IN rootid INT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)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BEGIN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DECLARE dep INT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DROP table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exists tmplist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create table tmplist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(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        id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int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        depth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int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SET dep 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=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color w:val="006666"/>
          <w:sz w:val="19"/>
          <w:szCs w:val="19"/>
          <w:shd w:val="clear" w:fill="F5F5F5"/>
        </w:rPr>
        <w:t>0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insert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into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tmplist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select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file_relation_id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dep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from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file_relation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where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file_relation_id 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=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rootid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WHILE ROW_COUNT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color w:val="006666"/>
          <w:sz w:val="19"/>
          <w:szCs w:val="19"/>
          <w:shd w:val="clear" w:fill="F5F5F5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DO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    SET dep 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=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dep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+</w:t>
      </w:r>
      <w:r>
        <w:rPr>
          <w:rFonts w:hint="default" w:ascii="Consolas" w:hAnsi="Consolas" w:eastAsia="Consolas" w:cs="Consolas"/>
          <w:color w:val="006666"/>
          <w:sz w:val="19"/>
          <w:szCs w:val="19"/>
          <w:shd w:val="clear" w:fill="F5F5F5"/>
        </w:rPr>
        <w:t>1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    insert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into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tmplist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select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A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>file_relation_id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dep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from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file_relation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as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A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tmplist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as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B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where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A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parent_id 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=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B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id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and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B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depth 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=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dep 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-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color w:val="006666"/>
          <w:sz w:val="19"/>
          <w:szCs w:val="19"/>
          <w:shd w:val="clear" w:fill="F5F5F5"/>
        </w:rPr>
        <w:t>1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END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WHILE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;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END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>$$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8E8C84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>CALL dfsSons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(</w:t>
      </w:r>
      <w:r>
        <w:rPr>
          <w:rFonts w:hint="default" w:ascii="Consolas" w:hAnsi="Consolas" w:eastAsia="Consolas" w:cs="Consolas"/>
          <w:color w:val="006666"/>
          <w:sz w:val="19"/>
          <w:szCs w:val="19"/>
          <w:shd w:val="clear" w:fill="F5F5F5"/>
        </w:rPr>
        <w:t>7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eastAsia" w:ascii="微软雅黑" w:hAnsi="微软雅黑" w:eastAsia="微软雅黑" w:cs="微软雅黑"/>
          <w:color w:val="3F3F3F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3F3F3F"/>
          <w:sz w:val="33"/>
          <w:szCs w:val="33"/>
        </w:rPr>
        <w:t>然后在Dao层编写具体的方法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30" w:lineRule="atLeast"/>
        <w:ind w:left="0" w:right="0"/>
      </w:pPr>
      <w:r>
        <w:t>需要maven中引入jpa,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30" w:lineRule="atLeast"/>
        <w:ind w:left="0" w:right="0"/>
      </w:pPr>
      <w:r>
        <w:t>本例中实际上不需要返回值，但是mybatis会有返回值，使用void会报错，这里用HashMap兼容了。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30" w:lineRule="atLeast"/>
        <w:ind w:left="0" w:right="0"/>
      </w:pPr>
      <w:r>
        <w:t>使用的注解和查询一样，但是要指定statementType为CALLABLE。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6666"/>
          <w:sz w:val="19"/>
          <w:szCs w:val="19"/>
          <w:shd w:val="clear" w:fill="F5F5F5"/>
        </w:rPr>
        <w:t>@SuppressWarnings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(</w:t>
      </w:r>
      <w:r>
        <w:rPr>
          <w:rFonts w:hint="default" w:ascii="Consolas" w:hAnsi="Consolas" w:eastAsia="Consolas" w:cs="Consolas"/>
          <w:color w:val="008800"/>
          <w:sz w:val="19"/>
          <w:szCs w:val="19"/>
          <w:shd w:val="clear" w:fill="F5F5F5"/>
        </w:rPr>
        <w:t>"rawtypes"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6666"/>
          <w:sz w:val="19"/>
          <w:szCs w:val="19"/>
          <w:shd w:val="clear" w:fill="F5F5F5"/>
        </w:rPr>
        <w:t>@Select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(</w:t>
      </w:r>
      <w:r>
        <w:rPr>
          <w:rFonts w:hint="default" w:ascii="Consolas" w:hAnsi="Consolas" w:eastAsia="Consolas" w:cs="Consolas"/>
          <w:color w:val="008800"/>
          <w:sz w:val="19"/>
          <w:szCs w:val="19"/>
          <w:shd w:val="clear" w:fill="F5F5F5"/>
        </w:rPr>
        <w:t>"call dfsSons(#{rootid})"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6666"/>
          <w:sz w:val="19"/>
          <w:szCs w:val="19"/>
          <w:shd w:val="clear" w:fill="F5F5F5"/>
        </w:rPr>
        <w:t>@Options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>statementType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=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color w:val="660066"/>
          <w:sz w:val="19"/>
          <w:szCs w:val="19"/>
          <w:shd w:val="clear" w:fill="F5F5F5"/>
        </w:rPr>
        <w:t>StatementType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CALLABLE 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8E8C84"/>
          <w:sz w:val="19"/>
          <w:szCs w:val="19"/>
        </w:rPr>
      </w:pP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public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color w:val="660066"/>
          <w:sz w:val="19"/>
          <w:szCs w:val="19"/>
          <w:shd w:val="clear" w:fill="F5F5F5"/>
        </w:rPr>
        <w:t>HashMap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getTableOfDelete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(</w:t>
      </w:r>
      <w:r>
        <w:rPr>
          <w:rFonts w:hint="default" w:ascii="Consolas" w:hAnsi="Consolas" w:eastAsia="Consolas" w:cs="Consolas"/>
          <w:color w:val="006666"/>
          <w:sz w:val="19"/>
          <w:szCs w:val="19"/>
          <w:shd w:val="clear" w:fill="F5F5F5"/>
        </w:rPr>
        <w:t>@Param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(</w:t>
      </w:r>
      <w:r>
        <w:rPr>
          <w:rFonts w:hint="default" w:ascii="Consolas" w:hAnsi="Consolas" w:eastAsia="Consolas" w:cs="Consolas"/>
          <w:color w:val="008800"/>
          <w:sz w:val="19"/>
          <w:szCs w:val="19"/>
          <w:shd w:val="clear" w:fill="F5F5F5"/>
        </w:rPr>
        <w:t>"rootid"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parent_id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eastAsia" w:ascii="微软雅黑" w:hAnsi="微软雅黑" w:eastAsia="微软雅黑" w:cs="微软雅黑"/>
          <w:color w:val="3F3F3F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3F3F3F"/>
          <w:sz w:val="33"/>
          <w:szCs w:val="33"/>
        </w:rPr>
        <w:t>单元测试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6666"/>
          <w:sz w:val="19"/>
          <w:szCs w:val="19"/>
          <w:shd w:val="clear" w:fill="F5F5F5"/>
        </w:rPr>
        <w:t>@Test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public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void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testDelete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parent_id 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=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color w:val="006666"/>
          <w:sz w:val="19"/>
          <w:szCs w:val="19"/>
          <w:shd w:val="clear" w:fill="F5F5F5"/>
        </w:rPr>
        <w:t>7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fileRelationDao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>getTableOfDelete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>parent_id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color w:val="660066"/>
          <w:sz w:val="19"/>
          <w:szCs w:val="19"/>
          <w:shd w:val="clear" w:fill="F5F5F5"/>
        </w:rPr>
        <w:t>List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&lt;</w:t>
      </w:r>
      <w:r>
        <w:rPr>
          <w:rFonts w:hint="default" w:ascii="Consolas" w:hAnsi="Consolas" w:eastAsia="Consolas" w:cs="Consolas"/>
          <w:color w:val="660066"/>
          <w:sz w:val="19"/>
          <w:szCs w:val="19"/>
          <w:shd w:val="clear" w:fill="F5F5F5"/>
        </w:rPr>
        <w:t>Integer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lists 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=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fileRelationDao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>selectNeedDeleteId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8E8C84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color w:val="660066"/>
          <w:sz w:val="19"/>
          <w:szCs w:val="19"/>
          <w:shd w:val="clear" w:fill="F5F5F5"/>
        </w:rPr>
        <w:t>System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.</w:t>
      </w:r>
      <w:r>
        <w:rPr>
          <w:rFonts w:hint="default" w:ascii="Consolas" w:hAnsi="Consolas" w:eastAsia="Consolas" w:cs="Consolas"/>
          <w:color w:val="000088"/>
          <w:sz w:val="19"/>
          <w:szCs w:val="19"/>
          <w:shd w:val="clear" w:fill="F5F5F5"/>
        </w:rPr>
        <w:t>out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>println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>lists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5F5"/>
        </w:rPr>
        <w:t>size</w:t>
      </w:r>
      <w:r>
        <w:rPr>
          <w:rFonts w:hint="default" w:ascii="Consolas" w:hAnsi="Consolas" w:eastAsia="Consolas" w:cs="Consolas"/>
          <w:color w:val="666600"/>
          <w:sz w:val="19"/>
          <w:szCs w:val="19"/>
          <w:shd w:val="clear" w:fill="F5F5F5"/>
        </w:rPr>
        <w:t>());}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2019年7月13日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利用tomcat服务器配置https双向认证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1、为服务器生成证书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进入控制台，切换到%JAVA_HOME%/bin目录，具体操作略。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使用keytool为Tomcat生成证书，假定目标机器的域名是“localhost”，keystore文件想要存放在“D:\home\tomcat.keystore”，口令为“password”，使用如下命令生成：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keytool -genkey -v -alias tomcat -keyalg RSA -keystore D:\home\tomcat.keystore -validity 36500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(参数简要说明：“D:\home\tomcat.keystore”含义是将证书文件的保存路径，证书文件名称是tomcat.keystore ；“-validity 36500”含义是证书有效期，36500表示100年，默认值是90天 “tomcat”为自定义证书名称)。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在命令行填写必要参数：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A、 输入keystore密码：此处需要输入大于6个字符的字符串。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B、 “您的名字与姓氏是什么？”这是必填项，并且必须是TOMCAT部署主机的域名或者IP[如：gbcom.com 或者 10.1.25.251]（就是你将来要在浏览器中输入的访问地址），否则浏览器会弹出警告窗口，提示用户证书与所在域不匹配。在本地做开发测试时，应填入“localhost”。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C、 你的组织单位名称是什么？”、“您的组织名称是什么？”、“您所在城市或区域名称是什么？”、“您所在的州或者省份名称是什么？”、“该单位的两字母国家代码是什么？”可以按照需要填写也可以不填写直接回车，在系统询问“正确吗？”时，对照输入信息，如果符合要求则使用键盘输入字母“y”，否则输入“n”重新填写上面的信息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D、 输入&lt;tomcat&gt;的主密码，这项较为重要，会在tomcat配置文件中使用，建议输入与keystore的密码一致，设置其它密码也可以，完成上述输入后，直接回车则在你在第二步中定义的位置找到生成的文件。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2、为客户端生成证书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为浏览器生成证书，以便让服务器来验证它。为了能将证书顺利导入至IE和Firefox，证书格式应该是PKCS12，因此，使用如下命令生成：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keytool -genkey -v -alias mykey -keyalg RSA -storetype PKCS12 -keystore D:\home\mykey.p12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（mykey为自定义）。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对应的证书库存放在“D:\home\mykey.p12”，客户端的CN可以是任意值。双击mykey.p12文件，即可将证书导入至浏览器（客户端）。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3、让服务器信任客户端证书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由于是双向SSL认证，服务器必须要信任客户端证书，因此，必须把客户端证书添加为服务器的信任认证。由于不能直接将PKCS12格式的证书库导入，必须先把客户端证书导出为一个单独的CER文件，使用如下命令：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keytool -export -alias mykey -keystore D:\home\mykey.p12 -storetype PKCS12 -storepass password -rfc -file D:\home\mykey.cer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(mykey为自定义与客户端定义的mykey要一致，password是你设置的密码)。通过以上命令，客户端证书就被我们导出到“D:\home\mykey.cer”文件了。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下一步，是将该文件导入到服务器的证书库，添加为一个信任证书使用命令如下：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keytool 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-v -file D:\home\mykey.cer -keystore D:\home\tomcat.keystore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通过list命令查看服务器的证书库，可以看到两个证书，一个是服务器证书，一个是受信任的客户端证书：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keytool -list -keystore D:\home\tomcat.keystore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(tomcat为你设置服务器端的证书名)。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4、让客户端信任服务器证书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由于是双向SSL认证，客户端也要验证服务器证书，因此，必须把服务器证书添加到浏览的“受信任的根证书颁发机构”。由于不能直接将keystore格式的证书库导入，必须先把服务器证书导出为一个单独的CER文件，使用如下命令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keytool -keystore D:\home\tomcat.keystore -export -alias tomcat -file D:\home\tomcat.cer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(tomcat为你设置服务器端的证书名)。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通过以上命令，服务器证书就被我们导出到“D:\home\tomcat.cer”文件了。双击tomcat.cer文件，按照提示安装证书，将证书填入到“受信任的根证书颁发机构”。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5、配置Tomcat服务器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a、打开tomcat配置文件，如：D:/apache-tomcat-6.0.29/conf/server.xml，修改如下，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Connector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port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="8080"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protocol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="HTTP/1.1"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       connectionTimeout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="20000"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       redirectPort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="8443"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修改参数=&gt;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Connector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port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="8080"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protocol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="HTTP/1.1"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       connectionTimeout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="20000"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       redirectPort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="443"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&lt;!--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&lt;Connector port="8443" protocol="HTTP/1.1" SSLEnabled="true"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maxThreads="150" scheme="https" secure="true"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clientAuth="false" sslProtocol="TLS"/&gt;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--&gt;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去掉注释且修改参数=&gt;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Connector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port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="443"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protocol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="HTTP/1.1"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SSLEnabled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="true"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       maxThreads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="150"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scheme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="https"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secure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="true"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       clientAuth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="false"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sslProtocol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="TLS"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keystoreFile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="E:/tomcat.keystore"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keystorePass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="123456789"/&gt;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注释：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jc w:val="left"/>
      </w:pPr>
      <w:r>
        <w:rPr>
          <w:i w:val="0"/>
          <w:caps w:val="0"/>
          <w:color w:val="000000"/>
          <w:spacing w:val="0"/>
          <w:shd w:val="clear" w:fill="FFFFFF"/>
        </w:rPr>
        <w:t xml:space="preserve">keystoreFile、keystorePass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两个参数，分别是证书文件的位置和&lt;tomcat&gt;的主密码，在证书文件生成过程中做了设置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&lt;!--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&lt;Connector port="8009" enableLookups="false" protocol="AJP/1.3" redirectPort="8443" /&gt;--&gt;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修改参数=&gt;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Connector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port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="8009"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enableLookups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="false"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protocol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="AJP/1.3"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redirectPort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="443"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b、打开D:/apache-tomcat-6.0.29/conf/web.xml，在该文件&lt;/welcome-file-list&gt;后面加上这样一段：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3" name="图片 1" descr="IMG_25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login-config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&lt;!-- Authorization setting for SSL --&gt;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auth-method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CLIENT-CERT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auth-method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realm-name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Client Cert Users-only Area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realm-name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login-config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security-constraint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&lt;!-- Authorization setting for SSL --&gt;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web-resource-collection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web-resource-name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SSL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web-resource-name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url-pattern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/*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url-pattern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web-resource-collection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user-data-constraint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transport-guarantee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CONFIDENTIAL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transport-guarantee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user-data-constraint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security-constraint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2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测试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在浏览器中输入:https://localhost:443/，会弹出选择客户端证书界面，点击“确定”，会进入tomcat主页，地址栏后会有“锁”图标，表示本次会话已经通过HTTPS双向验证，接下来的会话过程中所传输的信息都已经过SSL信息加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海纳百川 有容乃大 壁立千仞 无欲则刚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2019年7月11日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shd w:val="clear" w:fill="FFFFFF"/>
        </w:rPr>
        <w:t>阿里的程序员常用的 15 款开发者工具，值得收藏！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传智播客旗下品牌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8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8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8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8"/>
          <w:sz w:val="22"/>
          <w:szCs w:val="22"/>
          <w:u w:val="none"/>
          <w:shd w:val="clear" w:fill="FFFFFF"/>
        </w:rPr>
        <w:t>黑马程序员视频库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8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Style w:val="12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昨天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1" name="图片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undefin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color w:val="3E3F3F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F3F"/>
          <w:spacing w:val="8"/>
          <w:sz w:val="22"/>
          <w:szCs w:val="22"/>
          <w:shd w:val="clear" w:fill="FFFFFF"/>
        </w:rPr>
        <w:t>黑马程序员视频库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315" w:lineRule="atLeast"/>
        <w:ind w:left="0" w:right="0"/>
        <w:jc w:val="both"/>
        <w:rPr>
          <w:color w:val="A5A5A5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A5A5A5"/>
          <w:spacing w:val="8"/>
          <w:sz w:val="19"/>
          <w:szCs w:val="19"/>
          <w:shd w:val="clear" w:fill="FFFFFF"/>
        </w:rPr>
        <w:t>播妞微信号：</w:t>
      </w:r>
      <w:r>
        <w:rPr>
          <w:rStyle w:val="11"/>
          <w:rFonts w:ascii="Arial" w:hAnsi="Arial" w:eastAsia="Microsoft YaHei UI" w:cs="Arial"/>
          <w:i w:val="0"/>
          <w:caps w:val="0"/>
          <w:color w:val="A5A5A5"/>
          <w:spacing w:val="30"/>
          <w:sz w:val="18"/>
          <w:szCs w:val="18"/>
          <w:shd w:val="clear" w:fill="FFFFFF"/>
        </w:rPr>
        <w:t>mm7718mm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315" w:lineRule="atLeast"/>
        <w:ind w:left="0" w:right="0"/>
        <w:jc w:val="both"/>
        <w:rPr>
          <w:color w:val="A5A5A5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A5A5A5"/>
          <w:spacing w:val="8"/>
          <w:sz w:val="19"/>
          <w:szCs w:val="19"/>
          <w:shd w:val="clear" w:fill="FFFFFF"/>
        </w:rPr>
        <w:t>传智播客旗下互联网资讯、学习资源免费分享平台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从人工到自动化，从重复到创新，技术演进的历程中，伴随着开发者工具类产品的发展。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阿里巴巴将自身在各类业务场景下的技术积淀，通过开源、云上实现或工具等形式对外开放，本文将精选了一些阿里巴巴的开发者工具，希望能帮助开发者们提高开发效率、更优雅的写代码。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由于开发者涉及的技术领域众多，笔者仅从自己熟悉的领域，以后端开发者的视角盘点平时可能用得到的工具。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每个工具按照以下几点进行介绍：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工具名称和简介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使用场景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7B0C00"/>
          <w:spacing w:val="30"/>
          <w:sz w:val="22"/>
          <w:szCs w:val="22"/>
          <w:shd w:val="clear" w:fill="FFFFFF"/>
        </w:rPr>
        <w:t>一、Java 线上诊断工具 Arthas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Arthas 阿里巴巴2018年9月开源的一款Java线上诊断工具。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工具的使用场景：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这个类从哪个 jar 包加载的?为什么会报各种类相关的 Exception?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我改的代码为什么没有执行到?难道是我没 commit?分支搞错了?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遇到问题无法在线上 debug，难道只能通过加日志再重新发布吗?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线上遇到某个用户的数据处理有问题，但线上同样无法 debug，线下无法重现!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是否有一个全局视角来查看系统的运行状况?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有什么办法可以监控到JVM的实时运行状态?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Arthas支持JDK 6+，支持Linux/Mac/Windows，采用命令行交互模式，同时提供丰富的 Tab 自动补全功能，进一步方便进行问题的定位和诊断。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7B0C00"/>
          <w:spacing w:val="30"/>
          <w:sz w:val="22"/>
          <w:szCs w:val="22"/>
          <w:shd w:val="clear" w:fill="FFFFFF"/>
        </w:rPr>
        <w:t>二、IDE 插件 Cloud Toolkit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Cloud Toolkit 是一款 IDE 插件，可以帮助开发者更高效地开发、测试、诊断并部署应用。通过 Cloud Toolkit，开发者能够方便地将本地应用一键部署到任意机器(本地或云端)，并内置 Arthas 诊断、高效执行终端命令和 SQL 等，提供 IntelliJ IDEA 版，Eclipse 版，PyCharm 版和 Maven 版。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工具的使用场景：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每次修改完代码后，是否正在经历反复地打包?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在 Maven 、Git 以及其他运维脚本和工具的之间频繁切换?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采用 SCP 工具上传?使用XShell或SecureCRT登陆服务器?替换部署包?重启?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文件上传到服务器指定目录，在各种 FTP、SCP 工具之间频繁切换 ?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7B0C00"/>
          <w:spacing w:val="30"/>
          <w:sz w:val="22"/>
          <w:szCs w:val="22"/>
          <w:shd w:val="clear" w:fill="FFFFFF"/>
        </w:rPr>
        <w:t>三、混沌实验注入工具 ChaosBlade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ChaosBlade 是一款遵循混沌工程实验原理，提供丰富故障场景实现，帮助分布式系统提升容错性和可恢复性的混沌工程工具，可实现底层故障的注入，提供了延迟、异常、返回特定值、修改参数值、重复调用和try-catch 块异常等异常场景。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工具的使用场景：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微服务的容错能力不易衡量?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容器编排配置是否合理无法验证?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PaaS 层健壮性的测试工作无从入手?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7B0C00"/>
          <w:spacing w:val="30"/>
          <w:sz w:val="22"/>
          <w:szCs w:val="22"/>
          <w:shd w:val="clear" w:fill="FFFFFF"/>
        </w:rPr>
        <w:t>四、Java 代码规约扫描插件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该插件用于检测 Java 代码中存在的不规范的位置，并给予提示。规约插件是采用 Kotlin 语言开发。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7B0C00"/>
          <w:spacing w:val="30"/>
          <w:sz w:val="22"/>
          <w:szCs w:val="22"/>
          <w:shd w:val="clear" w:fill="FFFFFF"/>
        </w:rPr>
        <w:t>五、应用实时监控工具 ARMS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ARMS 是一款 APM 类的监控工具，提供前端、应用、自定义监控 3 类监控选项，可快速构建实时的应用性能和业务监控能力。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工具的使用场景：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晚上10点收到37条报警信息，你却无从下手?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当我们发现问题的时候，客户/业务方已经发起投诉?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每个月花几十万买服务器，却无法保障用户体验?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7B0C00"/>
          <w:spacing w:val="30"/>
          <w:sz w:val="22"/>
          <w:szCs w:val="22"/>
          <w:shd w:val="clear" w:fill="FFFFFF"/>
        </w:rPr>
        <w:t>六、静态开源站点搭建工具 Docsite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Docsite 一款集官网、文档、博客和社区为一体的静态开源站点的解决方案，具有简单易上手、上手不撒手的特质，同时支持 react 和静态渲染、PC端和移动端、支持中英文国际化、SEO、markdown文档、全局站点搜索、站点风格自定义、页面自定义等功能。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7B0C00"/>
          <w:spacing w:val="30"/>
          <w:kern w:val="0"/>
          <w:sz w:val="22"/>
          <w:szCs w:val="22"/>
          <w:shd w:val="clear" w:fill="FFFFFF"/>
          <w:lang w:val="en-US" w:eastAsia="zh-CN" w:bidi="ar"/>
        </w:rPr>
        <w:t>七、Android 平台上的秒级编译方案 Freeline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Freeline 可以充分利用缓存文件，在几秒钟内迅速地对代码的改动进行编译并部署到设备上，有效地减少了日常开发中的大量重新编译与安装的耗时。Freeline 最快捷的使用方法就是直接安装 Android Studio 插件。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7B0C00"/>
          <w:spacing w:val="30"/>
          <w:sz w:val="22"/>
          <w:szCs w:val="22"/>
          <w:shd w:val="clear" w:fill="FFFFFF"/>
        </w:rPr>
        <w:t>八、性能测试工具 PTS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PTS 可以模拟大量用户访问业务的场景，任务随时发起，免去搭建和维护成本，支持 JMeter 脚本转化为 PTS 压测，同样支持原生 JMeter 引擎进行压测。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spacing w:val="30"/>
        </w:rPr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7B0C00"/>
          <w:spacing w:val="30"/>
          <w:sz w:val="22"/>
          <w:szCs w:val="22"/>
          <w:shd w:val="clear" w:fill="FFFFFF"/>
        </w:rPr>
        <w:t>九、云效开发者工具K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KT 可以简化在 Kubernetes 下进行联调测试的复杂度，提高基于Kubernetes的研发效率。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7B0C00"/>
          <w:spacing w:val="30"/>
          <w:sz w:val="22"/>
          <w:szCs w:val="22"/>
          <w:shd w:val="clear" w:fill="FFFFFF"/>
        </w:rPr>
        <w:t>十、架构可视化工具 AHAS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AHAS 为 K8s 等容器环境提供了架构可视化的功能，同时，具有故障注入式高可用能力评测和一键流控降级等功能，可以快速低成本的提升应用可用性。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工具的使用场景：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服务化改造过程中，想精确的了解资源实例的构成和交互情况，实现架构的可视化?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想引入真实的故障场景和演练模型?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低门槛获得流控、降级功能?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7B0C00"/>
          <w:spacing w:val="30"/>
          <w:sz w:val="22"/>
          <w:szCs w:val="22"/>
          <w:shd w:val="clear" w:fill="FFFFFF"/>
        </w:rPr>
        <w:t>十一、数据处理工具 EasyExcel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EasyExcel 是一个用来对 Java 进行解析、生成Excel 的框架，它重写了 poi 对07版 Excel 的解析，原本一个3M的 Excel 用POI sax需要100M左右内存，EasyExcel可降低到 KB 级别，并且再大的excel也不会出现内存溢出的情况。03版依赖 POI 的 sax 模式。在上层做了模型转换的封装，让使用者更加简单方便。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7B0C00"/>
          <w:spacing w:val="30"/>
          <w:sz w:val="22"/>
          <w:szCs w:val="22"/>
          <w:shd w:val="clear" w:fill="FFFFFF"/>
        </w:rPr>
        <w:t>十二、iOS 类工具 HandyJSON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HandyJSON 是一个用于 Swift 语言中的JSON序列化/反序列化库。与其他流行的Swift JSON库相比，HandyJSON 的特点是，它支持纯 Swift 类，使用也简单。它反序列化时(把 JSON 转换为Model)不要求 Model从 NSObject 继承(因为它不是基于 KVC 机制)，也不要求你为 Model 定义一个 Mapping 函数。只要你定义好 Model 类，声明它服从 HandyJSON 协议，HandyJSON 就能自行以各个属性的属性名为Key，从JSON串中解析值。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7B0C00"/>
          <w:spacing w:val="30"/>
          <w:sz w:val="22"/>
          <w:szCs w:val="22"/>
          <w:shd w:val="clear" w:fill="FFFFFF"/>
        </w:rPr>
        <w:t>十三、云上资源和应用部署工具 EDAS Serverless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EDAS Serverless 一款基于 Kubernetes，面向应用和微服务的 Serverless 平台。用户无需管理和维护集群与服务器，即可通过镜像、WAR 包和JAR 包，快速创建原生支持 Kubernetes 的容器应用，同时支持 Spring Cloud 和 Dubbo 等主流微服务框架。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7B0C00"/>
          <w:spacing w:val="30"/>
          <w:sz w:val="22"/>
          <w:szCs w:val="22"/>
          <w:shd w:val="clear" w:fill="FFFFFF"/>
        </w:rPr>
        <w:t>十四、数据库连接池 Druid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Druid 是 Java 语言下的数据库连接池，它能够提供强大的监控和扩展功能。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7B0C00"/>
          <w:spacing w:val="30"/>
          <w:sz w:val="22"/>
          <w:szCs w:val="22"/>
          <w:shd w:val="clear" w:fill="FFFFFF"/>
        </w:rPr>
        <w:t>十五、Java 工具集 Dragonwell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spacing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0"/>
          <w:sz w:val="21"/>
          <w:szCs w:val="21"/>
          <w:shd w:val="clear" w:fill="FFFFFF"/>
        </w:rPr>
        <w:t>Alibaba Dragonwell 是阿里巴巴内部OpenJDK定制版AJDK的开源版本， AJDK为在线电商，金融，物流做了结合业务场景的优化，运行在超大规模的，100,000+ 服务器的阿里巴巴数据中心。Alibaba Dragonwell与Java SE标准兼容，目前仅支持 Linux/x86_64平台。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2019年7月1日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006 按日,周,年统计 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一、SQL语句统计每年的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"https://www.baidu.com/s?wd=%E9%94%80%E5%94%AE%E6%80%BB%E9%A2%9D&amp;tn=SE_PcZhidaonwhc_ngpagmjz&amp;rsv_dl=gh_pc_zhidao"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销售总额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select year(ordertime) 年，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sum(Total) 销售合计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from 订单表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group by year(ordertime)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二、SQL语句统计每月的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"https://www.baidu.com/s?wd=%E9%94%80%E5%94%AE%E6%80%BB%E9%A2%9D&amp;tn=SE_PcZhidaonwhc_ngpagmjz&amp;rsv_dl=gh_pc_zhidao"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销售总额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select year(ordertime) 年，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month(ordertime) 月,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sum(Total) 销售合计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from 订单表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group by year(ordertime)，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month(ordertime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三、SQL语句统计每日的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"https://www.baidu.com/s?wd=%E9%94%80%E5%94%AE%E6%80%BB%E9%A2%9D&amp;tn=SE_PcZhidaonwhc_ngpagmjz&amp;rsv_dl=gh_pc_zhidao"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销售总额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select year(ordertime) 年，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month(ordertime) 月,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day(ordertime) 日，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sum(Total) 销售合计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from 订单表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group by year(ordertime)，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month(ordertime),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day(ordertime)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715000" cy="3457575"/>
            <wp:effectExtent l="0" t="0" r="0" b="9525"/>
            <wp:docPr id="16" name="图片 1" descr="IMG_256">
              <a:hlinkClick xmlns:a="http://schemas.openxmlformats.org/drawingml/2006/main" r:id="rId8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扩展资料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mysql查询每天、每周、每月的数据方法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一、查询每天的数据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SELECT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COUNT(1) AS countNumber,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DATE_FORMAT(createTime,'%Y-%m-%d') AS dateTime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FROM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testTable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GROUP BY DATE_FORMAT(createTime,'%Y-%m-%d')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二、查询每周的数据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SELECT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COUNT(1) AS countNumber,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WEEK(createTime) as dateTime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FROM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testTable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GROUP BY WEEK(createTime)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三、查询每月的数据：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SELECT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COUNT(1) AS countNumber,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MONTH(createTime) as dateTime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FROM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testTable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GROUP BY MONTH(createTime)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参考资料：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42" w:beforeAutospacing="0" w:after="54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"https://baike.baidu.com/item/SQL%E8%AF%AD%E5%8F%A5%E5%A4%A7%E5%85%A8/6421427" \o "百度百科SQL语句大全"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百度百科SQL语句大全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AE0E4" w:sz="6" w:space="0"/>
          <w:left w:val="single" w:color="DAE0E4" w:sz="6" w:space="0"/>
          <w:bottom w:val="single" w:color="DAE0E4" w:sz="6" w:space="21"/>
          <w:right w:val="single" w:color="DAE0E4" w:sz="6" w:space="0"/>
        </w:pBdr>
        <w:shd w:val="clear" w:fill="FFFFFF"/>
        <w:wordWrap w:val="0"/>
        <w:spacing w:before="226" w:beforeAutospacing="0" w:after="0" w:afterAutospacing="0" w:line="480" w:lineRule="atLeast"/>
        <w:ind w:left="0" w:right="0" w:firstLine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sz w:val="0"/>
          <w:szCs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ascii="PingFangSC-Semibold" w:hAnsi="PingFangSC-Semibold" w:eastAsia="PingFangSC-Semibold" w:cs="PingFangSC-Semibold"/>
          <w:b/>
          <w:i w:val="0"/>
          <w:caps w:val="0"/>
          <w:color w:val="34B458"/>
          <w:spacing w:val="0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0"/>
          <w:szCs w:val="0"/>
          <w:shd w:val="clear" w:fill="FFFFFF"/>
          <w:lang w:val="en-US" w:eastAsia="zh-CN" w:bidi="ar"/>
        </w:rPr>
        <w:t>   </w:t>
      </w:r>
      <w:r>
        <w:rPr>
          <w:rFonts w:hint="default" w:ascii="PingFangSC-Semibold" w:hAnsi="PingFangSC-Semibold" w:eastAsia="PingFangSC-Semibold" w:cs="PingFangSC-Semibold"/>
          <w:b/>
          <w:i w:val="0"/>
          <w:caps w:val="0"/>
          <w:color w:val="34B458"/>
          <w:spacing w:val="0"/>
          <w:kern w:val="0"/>
          <w:sz w:val="18"/>
          <w:szCs w:val="18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wordWrap w:val="0"/>
        <w:spacing w:before="225" w:beforeAutospacing="0" w:after="0" w:afterAutospacing="0" w:line="51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ascii="PingFangSC-Regular" w:hAnsi="PingFangSC-Regular" w:eastAsia="PingFangSC-Regular" w:cs="PingFangSC-Regular"/>
          <w:i w:val="0"/>
          <w:caps w:val="0"/>
          <w:color w:val="7A8F9A"/>
          <w:spacing w:val="0"/>
          <w:kern w:val="0"/>
          <w:sz w:val="21"/>
          <w:szCs w:val="21"/>
          <w:shd w:val="clear" w:fill="FFFFFF"/>
          <w:lang w:val="en-US" w:eastAsia="zh-CN" w:bidi="ar"/>
        </w:rPr>
        <w:t>评论</w:t>
      </w: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wordWrap w:val="0"/>
        <w:spacing w:before="226" w:beforeAutospacing="0" w:after="0" w:afterAutospacing="0" w:line="510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7A8F9A"/>
          <w:spacing w:val="0"/>
          <w:sz w:val="21"/>
          <w:szCs w:val="21"/>
        </w:rPr>
      </w:pPr>
      <w:ins w:id="0">
        <w:r>
          <w:rPr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kern w:val="0"/>
            <w:sz w:val="21"/>
            <w:szCs w:val="21"/>
            <w:shd w:val="clear" w:fill="FFFFFF"/>
            <w:lang w:val="en-US" w:eastAsia="zh-CN" w:bidi="ar"/>
          </w:rPr>
          <w:t>分享</w:t>
        </w:r>
      </w:ins>
    </w:p>
    <w:p>
      <w:pPr>
        <w:keepNext w:val="0"/>
        <w:keepLines w:val="0"/>
        <w:widowControl/>
        <w:suppressLineNumbers w:val="0"/>
        <w:spacing w:before="226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ins w:id="1">
        <w:r>
          <w:rPr>
            <w:rStyle w:val="12"/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kern w:val="0"/>
            <w:sz w:val="21"/>
            <w:szCs w:val="21"/>
            <w:u w:val="none"/>
            <w:shd w:val="clear" w:fill="FFFFFF"/>
            <w:lang w:val="en-US" w:eastAsia="zh-CN" w:bidi="ar"/>
          </w:rPr>
          <w:fldChar w:fldCharType="begin"/>
        </w:r>
      </w:ins>
      <w:ins w:id="2">
        <w:r>
          <w:rPr>
            <w:rStyle w:val="12"/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kern w:val="0"/>
            <w:sz w:val="21"/>
            <w:szCs w:val="21"/>
            <w:u w:val="none"/>
            <w:shd w:val="clear" w:fill="FFFFFF"/>
            <w:lang w:val="en-US" w:eastAsia="zh-CN" w:bidi="ar"/>
          </w:rPr>
          <w:instrText xml:space="preserve"> HYPERLINK "https://zhidao.baidu.com/question/javascript:void(0)" </w:instrText>
        </w:r>
      </w:ins>
      <w:ins w:id="3">
        <w:r>
          <w:rPr>
            <w:rStyle w:val="12"/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kern w:val="0"/>
            <w:sz w:val="21"/>
            <w:szCs w:val="21"/>
            <w:u w:val="none"/>
            <w:shd w:val="clear" w:fill="FFFFFF"/>
            <w:lang w:val="en-US" w:eastAsia="zh-CN" w:bidi="ar"/>
          </w:rPr>
          <w:fldChar w:fldCharType="separate"/>
        </w:r>
      </w:ins>
      <w:ins w:id="4">
        <w:r>
          <w:rPr>
            <w:rStyle w:val="13"/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sz w:val="21"/>
            <w:szCs w:val="21"/>
            <w:u w:val="none"/>
            <w:shd w:val="clear" w:fill="FFFFFF"/>
          </w:rPr>
          <w:t>举报</w:t>
        </w:r>
      </w:ins>
      <w:ins w:id="5">
        <w:r>
          <w:rPr>
            <w:rStyle w:val="12"/>
            <w:rFonts w:hint="default" w:ascii="PingFangSC-Regular" w:hAnsi="PingFangSC-Regular" w:eastAsia="PingFangSC-Regular" w:cs="PingFangSC-Regular"/>
            <w:i w:val="0"/>
            <w:caps w:val="0"/>
            <w:color w:val="7A8F9A"/>
            <w:spacing w:val="0"/>
            <w:kern w:val="0"/>
            <w:sz w:val="21"/>
            <w:szCs w:val="21"/>
            <w:u w:val="none"/>
            <w:shd w:val="clear" w:fill="FFFFFF"/>
            <w:lang w:val="en-US" w:eastAsia="zh-CN" w:bidi="ar"/>
          </w:rPr>
          <w:fldChar w:fldCharType="end"/>
        </w:r>
      </w:ins>
      <w:r>
        <w:rPr>
          <w:rFonts w:hint="default" w:ascii="PingFangSC-Regular" w:hAnsi="PingFangSC-Regular" w:eastAsia="PingFangSC-Regular" w:cs="PingFangSC-Regular"/>
          <w:i w:val="0"/>
          <w:caps w:val="0"/>
          <w:color w:val="7A8F9A"/>
          <w:spacing w:val="0"/>
          <w:kern w:val="0"/>
          <w:sz w:val="21"/>
          <w:szCs w:val="21"/>
          <w:shd w:val="clear" w:fill="FFFFFF"/>
          <w:lang w:val="en-US" w:eastAsia="zh-CN" w:bidi="ar"/>
        </w:rPr>
        <w:t>收起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105025" cy="2105025"/>
            <wp:effectExtent l="0" t="0" r="9525" b="9525"/>
            <wp:docPr id="1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黑马程序员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EACB6"/>
          <w:spacing w:val="0"/>
          <w:kern w:val="0"/>
          <w:sz w:val="18"/>
          <w:szCs w:val="18"/>
          <w:shd w:val="clear" w:fill="FFFFFF"/>
          <w:lang w:val="en-US" w:eastAsia="zh-CN" w:bidi="ar"/>
        </w:rPr>
        <w:t>改变中国IT教育，我们正在行动 2017-09-02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6" w:beforeAutospacing="0" w:after="60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SQL语句统计每天、每月、每年的销售总额具体如下：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60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1、每年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60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715000" cy="314325"/>
            <wp:effectExtent l="0" t="0" r="0" b="9525"/>
            <wp:docPr id="17" name="图片 4" descr="IMG_259">
              <a:hlinkClick xmlns:a="http://schemas.openxmlformats.org/drawingml/2006/main" r:id="rId11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60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2、每月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60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990975" cy="1895475"/>
            <wp:effectExtent l="0" t="0" r="9525" b="9525"/>
            <wp:docPr id="20" name="图片 5" descr="IMG_260">
              <a:hlinkClick xmlns:a="http://schemas.openxmlformats.org/drawingml/2006/main" r:id="rId13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 descr="IMG_2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60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3、每日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60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152900" cy="2333625"/>
            <wp:effectExtent l="0" t="0" r="0" b="9525"/>
            <wp:docPr id="18" name="图片 6" descr="IMG_261">
              <a:hlinkClick xmlns:a="http://schemas.openxmlformats.org/drawingml/2006/main" r:id="rId15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IMG_26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60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另外一种计算每天销售额的算法: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60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372100" cy="1457325"/>
            <wp:effectExtent l="0" t="0" r="0" b="9525"/>
            <wp:docPr id="12" name="图片 7" descr="IMG_262">
              <a:hlinkClick xmlns:a="http://schemas.openxmlformats.org/drawingml/2006/main" r:id="rId17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602" w:afterAutospacing="0" w:line="390" w:lineRule="atLeast"/>
        <w:ind w:left="0" w:right="0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60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总结：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60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715000" cy="2066925"/>
            <wp:effectExtent l="0" t="0" r="0" b="9525"/>
            <wp:docPr id="13" name="图片 8" descr="IMG_263">
              <a:hlinkClick xmlns:a="http://schemas.openxmlformats.org/drawingml/2006/main" r:id="rId19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60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重点注意事项：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60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715000" cy="1095375"/>
            <wp:effectExtent l="0" t="0" r="0" b="9525"/>
            <wp:docPr id="14" name="图片 9" descr="IMG_264">
              <a:hlinkClick xmlns:a="http://schemas.openxmlformats.org/drawingml/2006/main" r:id="rId21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6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005 时间格式处理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时间格式如上图。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但是前端传入的参数确是 YYYY-MM-DD 的 没有带时分秒。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如果按照下面这两种方式会查不全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select * from test where create_time between '2018-07-30' and '2018-07-31';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select * from test where create_time &gt;= '2018-07-30' and date &lt;= '2018-07-31';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我这里提供两种方式：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第一种： 让前端传固定的格式 YYYY-MM-DD hh:mm:ss 继续用上面的方法。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第二种：你用mysql的函数date_format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select * from test where date_format(create_time,'%Y-%m-%d') between '2018-07-30' and '2018-07-31';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这样就能得到你全部在区间内的数据了。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---------------------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作者：天马行空-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来源：CSDN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原文：https://blog.csdn.net/qq_27292113/article/details/81356364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版权声明：本文为博主原创文章，转载请附上博文链接！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45"/>
          <w:szCs w:val="45"/>
          <w:shd w:val="clear" w:fill="FFFFFF"/>
        </w:rPr>
        <w:t>一、between……and……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SELECT * FROM 表名 WHERE 开始时间字段名 BETWEEN '2018-09-01' AND '2018-09-14';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发现9月14号的数据没有出来，那就证明between……and……是左闭右开，即[a,b),包含a的值，不包含b的值。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将上面代码修改下面的语句即可，将原来的日期加上一天，就行。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select * from 表名 where 字段名 BETWEEN '2018-08-08' and DATE_ADD('2018-09-14',INTERVAL 1 DAY);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这个问题其实代入到数学中很简单。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我测试的时候和同事说没有包含这一天的数据，还争论了半天，其实是因为思维的问题，程序员的思维和正常人的思维是有一定差异的。就像我有时候就会从0开始数东西，到最后发现不对。当然生活中还是要正常，工作中不正常的需求太多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45"/>
          <w:szCs w:val="45"/>
          <w:shd w:val="clear" w:fill="FFFFFF"/>
        </w:rPr>
        <w:t>二、&amp;lt;和&amp;gt;问题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我的项目用的mybatis，下面就是截取mapper的一部分，其实和上面的between一样的用法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&lt;if test="开始时间字段名 != null and 开始时间字段名 != ''"&gt;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AND 开始时间字段名 &amp;gt;= #{前台传的值}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&lt;/if&gt;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&lt;if test="结束时间字段名!= null and 结束时间字段名!= ''"&gt;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AND 结束时间字段名 &amp;lt;= DATE_ADD(#{前台传的值},INTERVAL 1 DAY)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&lt;/if&gt;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45"/>
          <w:szCs w:val="45"/>
          <w:shd w:val="clear" w:fill="FFFFFF"/>
        </w:rPr>
        <w:t>三、在java代码中拼接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在代码中拼接，用上面的&amp;lt;和&amp;gt;查询，简单粗暴，只是记录一下实现方法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if(StringUtils.isNotEmpty(beginDate)){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params.put("beginDate",beginDate+" 00:00:00");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if(StringUtils.isNotEmpty(endDate)){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params.put("endDate",endDate + " 23:59:59");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45"/>
          <w:szCs w:val="45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5"/>
          <w:szCs w:val="45"/>
          <w:shd w:val="clear" w:fill="FFFFFF"/>
        </w:rPr>
        <w:t>四、转变格式查询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问题描述：db存的格式一般是“yyyy-MM-dd HH:mm:ss”，但是前台查询并不会这样精确，往往会传“yyyy-MM-dd”格式的，像上面的拼接就会显得极及的LOW，在XXXMapper.xml的sql语句中完成会很优雅。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2019年6月27日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常用算法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3. 逻辑回归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当预测目标是概率这样的，值域需要满足大于等于0，小于等于1的，这个时候单纯的线性模型是做不到的，因为在定义域不在某个范围之内时，值域也超出了规定区间。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6048375" cy="3524250"/>
            <wp:effectExtent l="0" t="0" r="9525" b="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所以此时需要这样的形状的模型会比较好。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3648075" cy="3181350"/>
            <wp:effectExtent l="0" t="0" r="9525" b="0"/>
            <wp:docPr id="8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那么怎么得到这样的模型呢？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这个模型需要满足两个条件 大于等于0，小于等于1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大于等于0 的模型可以选择 绝对值，平方值，这里用 指数函数，一定大于0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小于等于1 用除法，分子是自己，分母是自身加上1，那一定是小于1的了。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991225" cy="3524250"/>
            <wp:effectExtent l="0" t="0" r="9525" b="0"/>
            <wp:docPr id="10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再做一下变形，就得到了 logistic regression 模型。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991225" cy="3562350"/>
            <wp:effectExtent l="0" t="0" r="9525" b="0"/>
            <wp:docPr id="7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通过源数据计算可以得到相应的系数了。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962650" cy="2800350"/>
            <wp:effectExtent l="0" t="0" r="0" b="0"/>
            <wp:docPr id="11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最后得到 logistic 的图形：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848350" cy="3752850"/>
            <wp:effectExtent l="0" t="0" r="0" b="0"/>
            <wp:docPr id="6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2. 随机森林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在源数据中随机选取数据，组成几个子集：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019675" cy="2581275"/>
            <wp:effectExtent l="0" t="0" r="9525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1. 决策树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根据一些 feature 进行分类，每个节点提一个问题，通过判断，将数据分为两类，再继续提问。这些问题是根据已有数据学习出来的，再投入新数据的时候，就可以根据这棵树上的问题，将数据划分到合适的叶子上。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572125" cy="222885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2019年6月15日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1、用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script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标签包围，然后像xml语法一样书写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" descr="IMG_256">
              <a:hlinkClick xmlns:a="http://schemas.openxmlformats.org/drawingml/2006/main" r:id="rId3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@Select({"&lt;script&gt;",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"SELECT * FROM tbl_order",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"WHERE 1=1",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"&lt;when test='title!=null'&gt;",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"AND mydate = #{mydate}",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"&lt;/when&gt;",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"&lt;/script&gt;"})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2" descr="IMG_257">
              <a:hlinkClick xmlns:a="http://schemas.openxmlformats.org/drawingml/2006/main" r:id="rId3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2、用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Provider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去实现SQL拼接，例如：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3" descr="IMG_258">
              <a:hlinkClick xmlns:a="http://schemas.openxmlformats.org/drawingml/2006/main" r:id="rId3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OrderProvider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TBL_ORDER = "tbl_order";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queryOrderByParam(OrderPara param)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 sql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SQL().SELECT("*").FROM(TBL_ORDER);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String room = param.getRoom();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(StringUtils.hasText(room))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sql.WHERE("room LIKE #{room}");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Date myDate = param.getMyDate();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(myDate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sql.WHERE("mydate LIKE #{mydate}");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sql.toString();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OrderDAO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@SelectProvider(type = OrderProvider.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method = "queryOrderByParam")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List&lt;Order&gt; queryOrderByParam(OrderParam param);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2019年5月23日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002_mybatis关联查询举例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&lt;!--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19     方式一：嵌套结果：使用嵌套结果映射来处理重复的联合结果的子集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20              封装联表查询的数据(去除重复的数据)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21         select * from class c, teacher t where c.teacher_id=t.t_id and c.c_id=1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22     --&gt;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23     &lt;select id="getClass" parameterType="int" resultMap="ClassResultMap"&gt;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24         select * from class c, teacher t where c.teacher_id=t.t_id and c.c_id=#{id}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25     &lt;/select&gt;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26     &lt;!-- 使用resultMap映射实体类和字段之间的一一对应关系 --&gt;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27     &lt;resultMap type="me.gacl.domain.Classes" id="ClassResultMap"&gt;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28         &lt;id property="id" column="c_id"/&gt;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29         &lt;result property="name" column="c_name"/&gt;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30         &lt;association property="teacher" javaType="me.gacl.domain.Teacher"&gt;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31             &lt;id property="id" column="t_id"/&gt;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32             &lt;result property="name" column="t_name"/&gt;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33         &lt;/association&gt;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34     &lt;/resultMap&gt;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35 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36     &lt;!--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37     方式二：嵌套查询：通过执行另外一个SQL映射语句来返回预期的复杂类型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38         SELECT * FROM class WHERE c_id=1;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39         SELECT * FROM teacher WHERE t_id=1   //1 是上一个查询得到的teacher_id的值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40     --&gt;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41      &lt;select id="getClass2" parameterType="int" resultMap="ClassResultMap2"&gt;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42         select * from class where c_id=#{id}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43      &lt;/select&gt;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44      &lt;!-- 使用resultMap映射实体类和字段之间的一一对应关系 --&gt;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45      &lt;resultMap type="me.gacl.domain.Classes" id="ClassResultMap2"&gt;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46         &lt;id property="id" column="c_id"/&gt;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47         &lt;result property="name" column="c_name"/&gt;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48         &lt;association property="teacher" column="teacher_id" select="getTeacher"/&gt;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49      &lt;/resultMap&gt;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50  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51      &lt;select id="getTeacher" parameterType="int" resultType="me.gacl.domain.Teacher"&gt;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52         SELECT t_id id, t_name name FROM teacher WHERE t_id=#{id}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53      &lt;/select&gt;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2019年5月17日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001_trim: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trim标记是一个格式化的标记，可以完成set或者是where标记的功能，如下代码：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1、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select * from user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&lt;trim prefix="WHERE" prefixoverride="AND |OR"&gt;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　　&lt;if test="name != null and name.length()&gt;0"&gt; AND name=#{name}&lt;/if&gt;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　　&lt;if test="gender != null and gender.length()&gt;0"&gt; AND gender=#{gender}&lt;/if&gt;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&lt;/trim&gt;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假如说name和gender的值都不为null的话打印的SQL为：select * from user where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0000"/>
        </w:rPr>
        <w:t>   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name = 'xx' and gender = 'xx'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在红色标记的地方是不存在第一个and的，上面两个属性的意思如下：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prefix：前缀　　　　　　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prefixoverride：去掉第一个and或者是or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2、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update user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&lt;trim prefix="set" suffixoverride="," suffix=" where id = #{id} "&gt;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　　&lt;if test="name != null and name.length()&gt;0"&gt; name=#{name} , &lt;/if&gt;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　　&lt;if test="gender != null and gender.length()&gt;0"&gt; gender=#{gender} ,  &lt;/if&gt;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&lt;/trim&gt;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假如说name和gender的值都不为null的话打印的SQL为：update user set name='xx' , gender='xx'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0000"/>
        </w:rPr>
        <w:t>  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where id='x'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在红色标记的地方不存在逗号，而且自动加了一个set前缀和where后缀，上面三个属性的意义如下，其中prefix意义如上：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suffixoverride：去掉最后一个逗号（也可以是其他的标记，就像是上面前缀中的and一样）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suffix：后缀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1E04F"/>
    <w:multiLevelType w:val="multilevel"/>
    <w:tmpl w:val="8441E0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A3368C4"/>
    <w:multiLevelType w:val="multilevel"/>
    <w:tmpl w:val="9A3368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57C0CA0"/>
    <w:multiLevelType w:val="multilevel"/>
    <w:tmpl w:val="E57C0C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9E9F927"/>
    <w:multiLevelType w:val="multilevel"/>
    <w:tmpl w:val="F9E9F9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635E000"/>
    <w:multiLevelType w:val="multilevel"/>
    <w:tmpl w:val="0635E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9D2A3B2"/>
    <w:multiLevelType w:val="multilevel"/>
    <w:tmpl w:val="09D2A3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F0C0575"/>
    <w:multiLevelType w:val="multilevel"/>
    <w:tmpl w:val="1F0C05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9FD2006"/>
    <w:multiLevelType w:val="multilevel"/>
    <w:tmpl w:val="39FD20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A74E91A"/>
    <w:multiLevelType w:val="multilevel"/>
    <w:tmpl w:val="3A74E9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59CAB8F"/>
    <w:multiLevelType w:val="multilevel"/>
    <w:tmpl w:val="559CAB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74AE3D9"/>
    <w:multiLevelType w:val="multilevel"/>
    <w:tmpl w:val="574AE3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35E97B7"/>
    <w:multiLevelType w:val="multilevel"/>
    <w:tmpl w:val="635E97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4491F33"/>
    <w:multiLevelType w:val="multilevel"/>
    <w:tmpl w:val="64491F33"/>
    <w:lvl w:ilvl="0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3">
    <w:nsid w:val="79620E65"/>
    <w:multiLevelType w:val="multilevel"/>
    <w:tmpl w:val="79620E6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7E8C91CC"/>
    <w:multiLevelType w:val="multilevel"/>
    <w:tmpl w:val="7E8C91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9"/>
  </w:num>
  <w:num w:numId="9">
    <w:abstractNumId w:val="4"/>
  </w:num>
  <w:num w:numId="10">
    <w:abstractNumId w:val="10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2"/>
  </w:num>
  <w:num w:numId="16">
    <w:abstractNumId w:val="3"/>
  </w:num>
  <w:num w:numId="17">
    <w:abstractNumId w:val="1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2367B"/>
    <w:rsid w:val="0BA20DB6"/>
    <w:rsid w:val="0E3A6B6B"/>
    <w:rsid w:val="11D113A3"/>
    <w:rsid w:val="164C6CF4"/>
    <w:rsid w:val="1A2F0EAD"/>
    <w:rsid w:val="1FBA4EB7"/>
    <w:rsid w:val="22965B9E"/>
    <w:rsid w:val="2C1B4354"/>
    <w:rsid w:val="2F0345B6"/>
    <w:rsid w:val="32CB763B"/>
    <w:rsid w:val="37186D84"/>
    <w:rsid w:val="394C5538"/>
    <w:rsid w:val="3A2D25E9"/>
    <w:rsid w:val="3B0818D1"/>
    <w:rsid w:val="4479791F"/>
    <w:rsid w:val="47D56316"/>
    <w:rsid w:val="4FEE70F3"/>
    <w:rsid w:val="517E6498"/>
    <w:rsid w:val="54BE3A8B"/>
    <w:rsid w:val="5A283472"/>
    <w:rsid w:val="5F843718"/>
    <w:rsid w:val="6006154D"/>
    <w:rsid w:val="61A75F40"/>
    <w:rsid w:val="67106A8D"/>
    <w:rsid w:val="67C30761"/>
    <w:rsid w:val="6A7446BF"/>
    <w:rsid w:val="766F5872"/>
    <w:rsid w:val="7F6D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hyperlink" Target="https://gss0.baidu.com/-vo3dSag_xI4khGko9WTAnF6hhy/zhidao/pic/item/0dd7912397dda1440095eb10bfb7d0a20df486f0.jpg" TargetMode="External"/><Relationship Id="rId7" Type="http://schemas.openxmlformats.org/officeDocument/2006/relationships/image" Target="../NULL"/><Relationship Id="rId6" Type="http://schemas.openxmlformats.org/officeDocument/2006/relationships/image" Target="media/image2.GIF"/><Relationship Id="rId5" Type="http://schemas.openxmlformats.org/officeDocument/2006/relationships/hyperlink" Target="https://www.cnblogs.com/luchangyou/p/javascript:void(0);" TargetMode="External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hyperlink" Target="https://www.cnblogs.com/EasonJim/p/javascript:void(0);" TargetMode="External"/><Relationship Id="rId30" Type="http://schemas.openxmlformats.org/officeDocument/2006/relationships/image" Target="media/image19.jpeg"/><Relationship Id="rId3" Type="http://schemas.openxmlformats.org/officeDocument/2006/relationships/theme" Target="theme/theme1.xml"/><Relationship Id="rId29" Type="http://schemas.openxmlformats.org/officeDocument/2006/relationships/image" Target="media/image18.jpeg"/><Relationship Id="rId28" Type="http://schemas.openxmlformats.org/officeDocument/2006/relationships/image" Target="media/image17.jpeg"/><Relationship Id="rId27" Type="http://schemas.openxmlformats.org/officeDocument/2006/relationships/image" Target="media/image16.jpeg"/><Relationship Id="rId26" Type="http://schemas.openxmlformats.org/officeDocument/2006/relationships/image" Target="media/image15.jpeg"/><Relationship Id="rId25" Type="http://schemas.openxmlformats.org/officeDocument/2006/relationships/image" Target="media/image14.jpeg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png"/><Relationship Id="rId21" Type="http://schemas.openxmlformats.org/officeDocument/2006/relationships/hyperlink" Target="https://gss0.baidu.com/-Po3dSag_xI4khGko9WTAnF6hhy/zhidao/pic/item/14ce36d3d539b600c9f06785e250352ac65cb7c2.jpg" TargetMode="Externa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hyperlink" Target="https://gss0.baidu.com/9vo3dSag_xI4khGko9WTAnF6hhy/zhidao/pic/item/4ec2d5628535e5ddc68dcced7dc6a7efce1b625a.jpg" TargetMode="External"/><Relationship Id="rId18" Type="http://schemas.openxmlformats.org/officeDocument/2006/relationships/image" Target="media/image9.png"/><Relationship Id="rId17" Type="http://schemas.openxmlformats.org/officeDocument/2006/relationships/hyperlink" Target="https://gss0.baidu.com/7Po3dSag_xI4khGko9WTAnF6hhy/zhidao/pic/item/37d12f2eb9389b50509e8f608e35e5dde7116e9a.jp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ss0.baidu.com/-vo3dSag_xI4khGko9WTAnF6hhy/zhidao/pic/item/42166d224f4a20a4937453f59b529822720ed09e.jpg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gss0.baidu.com/94o3dSag_xI4khGko9WTAnF6hhy/zhidao/pic/item/d439b6003af33a87116a6f28cd5c10385343b5f9.jpg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gss0.baidu.com/-4o3dSag_xI4khGko9WTAnF6hhy/zhidao/pic/item/738b4710b912c8fca7fa99fff7039245d68821f2.jpg" TargetMode="Externa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dante</cp:lastModifiedBy>
  <dcterms:modified xsi:type="dcterms:W3CDTF">2019-08-01T02:20:10Z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